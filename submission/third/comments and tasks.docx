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The submission "Making, Updating, and Querying Causal Models using CausalQueries" is a revised version submitted after initial screening. The authors were asked to add an illustrative example, provide complete replication material and improve the implement</w:t>
      </w:r>
      <w:r>
        <w:rPr>
          <w:rFonts w:ascii="HelveticaNeue" w:hAnsi="HelveticaNeue" w:cs="HelveticaNeue"/>
          <w:color w:val="000000"/>
          <w:sz w:val="28"/>
          <w:szCs w:val="28"/>
        </w:rPr>
        <w:t>ation, in particular to avoid internal structures as well as to ease post-processing the results.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Overall</w:t>
      </w:r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 xml:space="preserve"> we feel that the submission did not suitably address the issues raised, in particular regarding improving the implementation by including a better exploitation of R's classes and methods system which should enable users to easily adopt use of the p</w:t>
      </w:r>
      <w:r>
        <w:rPr>
          <w:rFonts w:ascii="HelveticaNeue" w:hAnsi="HelveticaNeue" w:cs="HelveticaNeue"/>
          <w:color w:val="000000"/>
          <w:sz w:val="28"/>
          <w:szCs w:val="28"/>
        </w:rPr>
        <w:t>ackage but also inspect the fitted object and in this way contribute to improving data analysis and statistical modeling.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We decided not to send the current submission into review because the chances for successful publication were still deemed too low.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Sp</w:t>
      </w:r>
      <w:r>
        <w:rPr>
          <w:rFonts w:ascii="HelveticaNeue" w:hAnsi="HelveticaNeue" w:cs="HelveticaNeue"/>
          <w:color w:val="000000"/>
          <w:sz w:val="28"/>
          <w:szCs w:val="28"/>
        </w:rPr>
        <w:t>ecific comments:</w:t>
      </w:r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0" w:author="Macartan Humphreys" w:date="2024-07-05T17:57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 xml:space="preserve">o </w:t>
      </w:r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The</w:t>
      </w:r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 xml:space="preserve"> main class of the package is "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causal_model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 xml:space="preserve">", which has print, summary and plot methods. However, all entries of these objects have their own class but not method to query them. Hence, the internal structure of 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causal_model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 xml:space="preserve"> objects is</w:t>
      </w:r>
      <w:r>
        <w:rPr>
          <w:rFonts w:ascii="HelveticaNeue" w:hAnsi="HelveticaNeue" w:cs="HelveticaNeue"/>
          <w:color w:val="000000"/>
          <w:sz w:val="28"/>
          <w:szCs w:val="28"/>
        </w:rPr>
        <w:t xml:space="preserve"> exposed and a number of methods included in the package are dedicated to parts of this internal structure, which is very difficult to follow in practice. </w:t>
      </w:r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" w:author="Macartan Humphreys" w:date="2024-07-05T17:57:00Z"/>
          <w:rFonts w:ascii="HelveticaNeue" w:hAnsi="HelveticaNeue" w:cs="HelveticaNeue"/>
          <w:color w:val="000000"/>
          <w:sz w:val="28"/>
          <w:szCs w:val="28"/>
        </w:rPr>
      </w:pPr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2" w:author="Macartan Humphreys" w:date="2024-07-05T17:57:00Z"/>
          <w:rFonts w:ascii="HelveticaNeue" w:hAnsi="HelveticaNeue" w:cs="HelveticaNeue"/>
          <w:color w:val="000000"/>
          <w:sz w:val="28"/>
          <w:szCs w:val="28"/>
        </w:rPr>
      </w:pPr>
      <w:ins w:id="3" w:author="Macartan Humphreys" w:date="2024-07-05T17:57:00Z">
        <w:r>
          <w:rPr>
            <w:rFonts w:ascii="HelveticaNeue" w:hAnsi="HelveticaNeue" w:cs="HelveticaNeue"/>
            <w:color w:val="000000"/>
            <w:sz w:val="28"/>
            <w:szCs w:val="28"/>
          </w:rPr>
          <w:t>@all there is a core thing here that I don’t understand: why do they go into the internal structure at all when they are not required to</w:t>
        </w:r>
      </w:ins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4" w:author="Macartan Humphreys" w:date="2024-07-05T17:57:00Z"/>
          <w:rFonts w:ascii="HelveticaNeue" w:hAnsi="HelveticaNeue" w:cs="HelveticaNeue"/>
          <w:color w:val="000000"/>
          <w:sz w:val="28"/>
          <w:szCs w:val="28"/>
        </w:rPr>
      </w:pPr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5" w:author="Macartan Humphreys" w:date="2024-07-05T17:57:00Z"/>
          <w:rFonts w:ascii="HelveticaNeue" w:hAnsi="HelveticaNeue" w:cs="HelveticaNeue"/>
          <w:color w:val="000000"/>
          <w:sz w:val="28"/>
          <w:szCs w:val="28"/>
        </w:rPr>
      </w:pPr>
      <w:ins w:id="6" w:author="Macartan Humphreys" w:date="2024-07-05T17:57:00Z">
        <w:r>
          <w:rPr>
            <w:rFonts w:ascii="HelveticaNeue" w:hAnsi="HelveticaNeue" w:cs="HelveticaNeue"/>
            <w:color w:val="000000"/>
            <w:sz w:val="28"/>
            <w:szCs w:val="28"/>
          </w:rPr>
          <w:t>Note I do NOT think they have a problem with grab; they don’t mention it</w:t>
        </w:r>
      </w:ins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7" w:author="Macartan Humphreys" w:date="2024-07-05T17:59:00Z"/>
          <w:rFonts w:ascii="HelveticaNeue" w:hAnsi="HelveticaNeue" w:cs="HelveticaNeue"/>
          <w:color w:val="000000"/>
          <w:sz w:val="28"/>
          <w:szCs w:val="28"/>
        </w:rPr>
      </w:pPr>
      <w:ins w:id="8" w:author="Macartan Humphreys" w:date="2024-07-05T17:58:00Z"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@Till what’s weird is you never really have to pull anything from this model as you work </w:t>
        </w:r>
      </w:ins>
      <w:ins w:id="9" w:author="Macartan Humphreys" w:date="2024-07-05T17:59:00Z"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directly with </w:t>
        </w:r>
        <w:proofErr w:type="spellStart"/>
        <w:r>
          <w:rPr>
            <w:rFonts w:ascii="HelveticaNeue" w:hAnsi="HelveticaNeue" w:cs="HelveticaNeue"/>
            <w:color w:val="000000"/>
            <w:sz w:val="28"/>
            <w:szCs w:val="28"/>
          </w:rPr>
          <w:t>update_model</w:t>
        </w:r>
        <w:proofErr w:type="spellEnd"/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 and </w:t>
        </w:r>
        <w:proofErr w:type="spellStart"/>
        <w:r>
          <w:rPr>
            <w:rFonts w:ascii="HelveticaNeue" w:hAnsi="HelveticaNeue" w:cs="HelveticaNeue"/>
            <w:color w:val="000000"/>
            <w:sz w:val="28"/>
            <w:szCs w:val="28"/>
          </w:rPr>
          <w:t>query_model</w:t>
        </w:r>
        <w:proofErr w:type="spellEnd"/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 for most actions. These objects are really all internal in a sense.</w:t>
        </w:r>
      </w:ins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0" w:author="Macartan Humphreys" w:date="2024-07-05T17:58:00Z"/>
          <w:rFonts w:ascii="HelveticaNeue" w:hAnsi="HelveticaNeue" w:cs="HelveticaNeue"/>
          <w:color w:val="000000"/>
          <w:sz w:val="28"/>
          <w:szCs w:val="28"/>
        </w:rPr>
      </w:pPr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1" w:author="Macartan Humphreys" w:date="2024-07-05T17:57:00Z"/>
          <w:rFonts w:ascii="HelveticaNeue" w:hAnsi="HelveticaNeue" w:cs="HelveticaNeue"/>
          <w:color w:val="000000"/>
          <w:sz w:val="28"/>
          <w:szCs w:val="28"/>
        </w:rPr>
      </w:pP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2" w:author="Macartan Humphreys" w:date="2024-07-05T17:43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lastRenderedPageBreak/>
        <w:t>For instance:</w:t>
      </w:r>
    </w:p>
    <w:p w:rsidR="001F4B26" w:rsidRDefault="001F4B26" w:rsidP="001F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13" w:author="Macartan Humphreys" w:date="2024-07-05T17:44:00Z"/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F4B26" w:rsidRPr="001F4B26" w:rsidRDefault="001F4B26" w:rsidP="001F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14" w:author="Macartan Humphreys" w:date="2024-07-05T17:44:00Z"/>
          <w:rFonts w:ascii="Lucida Console" w:eastAsia="Times New Roman" w:hAnsi="Lucida Console" w:cs="Courier New"/>
          <w:color w:val="000000"/>
          <w:sz w:val="20"/>
          <w:szCs w:val="20"/>
        </w:rPr>
      </w:pPr>
      <w:ins w:id="15" w:author="Macartan Humphreys" w:date="2024-07-05T17:44:00Z">
        <w:r w:rsidRPr="001F4B26">
          <w:rPr>
            <w:rFonts w:ascii="Lucida Console" w:eastAsia="Times New Roman" w:hAnsi="Lucida Console" w:cs="Courier New"/>
            <w:color w:val="000000"/>
            <w:sz w:val="20"/>
            <w:szCs w:val="20"/>
          </w:rPr>
          <w:t xml:space="preserve">These two do not have </w:t>
        </w:r>
        <w:r>
          <w:rPr>
            <w:rFonts w:ascii="Lucida Console" w:eastAsia="Times New Roman" w:hAnsi="Lucida Console" w:cs="Courier New"/>
            <w:color w:val="000000"/>
            <w:sz w:val="20"/>
            <w:szCs w:val="20"/>
          </w:rPr>
          <w:t xml:space="preserve">any </w:t>
        </w:r>
        <w:r w:rsidRPr="001F4B26">
          <w:rPr>
            <w:rFonts w:ascii="Lucida Console" w:eastAsia="Times New Roman" w:hAnsi="Lucida Console" w:cs="Courier New"/>
            <w:color w:val="000000"/>
            <w:sz w:val="20"/>
            <w:szCs w:val="20"/>
          </w:rPr>
          <w:t>methods: "parents" "</w:t>
        </w:r>
        <w:proofErr w:type="spellStart"/>
        <w:r w:rsidRPr="001F4B26">
          <w:rPr>
            <w:rFonts w:ascii="Lucida Console" w:eastAsia="Times New Roman" w:hAnsi="Lucida Console" w:cs="Courier New"/>
            <w:color w:val="000000"/>
            <w:sz w:val="20"/>
            <w:szCs w:val="20"/>
          </w:rPr>
          <w:t>stan_objects</w:t>
        </w:r>
        <w:proofErr w:type="spellEnd"/>
        <w:r w:rsidRPr="001F4B26">
          <w:rPr>
            <w:rFonts w:ascii="Lucida Console" w:eastAsia="Times New Roman" w:hAnsi="Lucida Console" w:cs="Courier New"/>
            <w:color w:val="000000"/>
            <w:sz w:val="20"/>
            <w:szCs w:val="20"/>
          </w:rPr>
          <w:t xml:space="preserve">" </w:t>
        </w:r>
      </w:ins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16" w:author="Macartan Humphreys" w:date="2024-07-05T17:44:00Z"/>
          <w:rFonts w:ascii="HelveticaNeue" w:hAnsi="HelveticaNeue" w:cs="HelveticaNeue"/>
          <w:color w:val="000000"/>
          <w:sz w:val="28"/>
          <w:szCs w:val="28"/>
        </w:rPr>
      </w:pPr>
      <w:ins w:id="17" w:author="Macartan Humphreys" w:date="2024-07-05T17:44:00Z">
        <w:r>
          <w:rPr>
            <w:rFonts w:ascii="HelveticaNeue" w:hAnsi="HelveticaNeue" w:cs="HelveticaNeue"/>
            <w:color w:val="000000"/>
            <w:sz w:val="28"/>
            <w:szCs w:val="28"/>
          </w:rPr>
          <w:t>@Lily please add print methods to these two</w:t>
        </w:r>
      </w:ins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8" w:author="Macartan Humphreys" w:date="2024-07-05T17:44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&gt;</w:t>
      </w:r>
      <w:r>
        <w:rPr>
          <w:rFonts w:ascii="HelveticaNeue" w:hAnsi="HelveticaNeue" w:cs="HelveticaNeue"/>
          <w:color w:val="000000"/>
          <w:sz w:val="28"/>
          <w:szCs w:val="28"/>
        </w:rPr>
        <w:t xml:space="preserve"> class(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lipids_model$P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)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>[1] "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parameter_matrix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" "</w:t>
      </w:r>
      <w:proofErr w:type="spellStart"/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data.frame</w:t>
      </w:r>
      <w:proofErr w:type="spellEnd"/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>"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 xml:space="preserve">&gt; </w:t>
      </w:r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methods(</w:t>
      </w:r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>class = "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paramete</w:t>
      </w:r>
      <w:r>
        <w:rPr>
          <w:rFonts w:ascii="HelveticaNeue" w:hAnsi="HelveticaNeue" w:cs="HelveticaNeue"/>
          <w:color w:val="000000"/>
          <w:sz w:val="28"/>
          <w:szCs w:val="28"/>
        </w:rPr>
        <w:t>r_matrix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")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>[1] print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 xml:space="preserve">see </w:t>
      </w:r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'?methods</w:t>
      </w:r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>' for accessing help and source code</w:t>
      </w:r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19" w:author="Macartan Humphreys" w:date="2024-07-05T17:45:00Z"/>
          <w:rFonts w:ascii="HelveticaNeue" w:hAnsi="HelveticaNeue" w:cs="HelveticaNeue"/>
          <w:color w:val="000000"/>
          <w:sz w:val="28"/>
          <w:szCs w:val="28"/>
        </w:rPr>
      </w:pPr>
      <w:ins w:id="20" w:author="Macartan Humphreys" w:date="2024-07-05T17:44:00Z"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I don’t know what the problem is </w:t>
        </w:r>
      </w:ins>
      <w:ins w:id="21" w:author="Macartan Humphreys" w:date="2024-07-05T17:45:00Z"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but wonder should we have a summary method for all df objects? </w:t>
        </w:r>
      </w:ins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ins w:id="22" w:author="Macartan Humphreys" w:date="2024-07-05T17:48:00Z">
        <w:r>
          <w:rPr>
            <w:rFonts w:ascii="HelveticaNeue" w:hAnsi="HelveticaNeue" w:cs="HelveticaNeue"/>
            <w:color w:val="000000"/>
            <w:sz w:val="28"/>
            <w:szCs w:val="28"/>
          </w:rPr>
          <w:t>@</w:t>
        </w:r>
      </w:ins>
      <w:ins w:id="23" w:author="Macartan Humphreys" w:date="2024-07-05T17:45:00Z">
        <w:r>
          <w:rPr>
            <w:rFonts w:ascii="HelveticaNeue" w:hAnsi="HelveticaNeue" w:cs="HelveticaNeue"/>
            <w:color w:val="000000"/>
            <w:sz w:val="28"/>
            <w:szCs w:val="28"/>
          </w:rPr>
          <w:t>Till can you see if there’s a way to do that compactly?</w:t>
        </w:r>
      </w:ins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24" w:author="Macartan Humphreys" w:date="2024-07-05T17:44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&gt; class(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lipids_model$parameters_df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)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>[1] "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parameters_df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" "</w:t>
      </w:r>
      <w:proofErr w:type="spellStart"/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data.frame</w:t>
      </w:r>
      <w:proofErr w:type="spellEnd"/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>"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 xml:space="preserve">&gt; </w:t>
      </w:r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methods(</w:t>
      </w:r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>class = "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parameter_df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")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>no methods found</w:t>
      </w:r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ins w:id="25" w:author="Macartan Humphreys" w:date="2024-07-05T17:44:00Z">
        <w:r>
          <w:rPr>
            <w:rFonts w:ascii="HelveticaNeue" w:hAnsi="HelveticaNeue" w:cs="HelveticaNeue"/>
            <w:color w:val="000000"/>
            <w:sz w:val="28"/>
            <w:szCs w:val="28"/>
          </w:rPr>
          <w:t>This is a typo by the reviewer</w:t>
        </w:r>
      </w:ins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&gt; class(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lipids_model$dag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)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>[1] "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dag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" "</w:t>
      </w:r>
      <w:proofErr w:type="spellStart"/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data.frame</w:t>
      </w:r>
      <w:proofErr w:type="spellEnd"/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>"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 xml:space="preserve">&gt; </w:t>
      </w:r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methods(</w:t>
      </w:r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 xml:space="preserve">class </w:t>
      </w:r>
      <w:r>
        <w:rPr>
          <w:rFonts w:ascii="HelveticaNeue" w:hAnsi="HelveticaNeue" w:cs="HelveticaNeue"/>
          <w:color w:val="000000"/>
          <w:sz w:val="28"/>
          <w:szCs w:val="28"/>
        </w:rPr>
        <w:t>= "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dag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")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>[1] print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26" w:author="Macartan Humphreys" w:date="2024-07-05T17:45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For the last one, at least, a plot method would make a lot of sense.</w:t>
      </w:r>
    </w:p>
    <w:p w:rsidR="001F4B26" w:rsidRDefault="001F4B26" w:rsidP="001F4B26">
      <w:pPr>
        <w:spacing w:after="0" w:line="240" w:lineRule="auto"/>
        <w:rPr>
          <w:ins w:id="27" w:author="Macartan Humphreys" w:date="2024-07-05T17:48:00Z"/>
          <w:rFonts w:ascii="HelveticaNeue" w:eastAsia="Times New Roman" w:hAnsi="HelveticaNeue" w:cs="Times New Roman"/>
          <w:color w:val="000000"/>
          <w:sz w:val="28"/>
          <w:szCs w:val="28"/>
        </w:rPr>
      </w:pPr>
      <w:ins w:id="28" w:author="Macartan Humphreys" w:date="2024-07-05T17:48:00Z">
        <w:r>
          <w:rPr>
            <w:rFonts w:ascii="HelveticaNeue" w:eastAsia="Times New Roman" w:hAnsi="HelveticaNeue" w:cs="Times New Roman"/>
            <w:color w:val="000000"/>
            <w:sz w:val="28"/>
            <w:szCs w:val="28"/>
          </w:rPr>
          <w:t xml:space="preserve">@Till </w:t>
        </w:r>
      </w:ins>
    </w:p>
    <w:p w:rsidR="001F4B26" w:rsidRPr="001F4B26" w:rsidRDefault="001F4B26" w:rsidP="001F4B26">
      <w:pPr>
        <w:spacing w:after="0" w:line="240" w:lineRule="auto"/>
        <w:rPr>
          <w:ins w:id="29" w:author="Macartan Humphreys" w:date="2024-07-05T17:45:00Z"/>
          <w:rFonts w:ascii="Times New Roman" w:eastAsia="Times New Roman" w:hAnsi="Times New Roman" w:cs="Times New Roman"/>
          <w:color w:val="000000"/>
          <w:sz w:val="24"/>
          <w:szCs w:val="24"/>
        </w:rPr>
      </w:pPr>
      <w:ins w:id="30" w:author="Macartan Humphreys" w:date="2024-07-05T17:45:00Z"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>We have an issue here that "</w:t>
        </w:r>
        <w:proofErr w:type="spellStart"/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>dag</w:t>
        </w:r>
        <w:proofErr w:type="spellEnd"/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 xml:space="preserve">" does not contain the information we need for </w:t>
        </w:r>
        <w:proofErr w:type="spellStart"/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>plot_model</w:t>
        </w:r>
        <w:proofErr w:type="spellEnd"/>
      </w:ins>
    </w:p>
    <w:p w:rsidR="001F4B26" w:rsidRDefault="001F4B26" w:rsidP="001F4B26">
      <w:pPr>
        <w:spacing w:after="0" w:line="240" w:lineRule="auto"/>
        <w:rPr>
          <w:ins w:id="31" w:author="Macartan Humphreys" w:date="2024-07-05T17:46:00Z"/>
          <w:rFonts w:ascii="HelveticaNeue" w:eastAsia="Times New Roman" w:hAnsi="HelveticaNeue" w:cs="Times New Roman"/>
          <w:color w:val="000000"/>
          <w:sz w:val="28"/>
          <w:szCs w:val="28"/>
        </w:rPr>
      </w:pPr>
      <w:ins w:id="32" w:author="Macartan Humphreys" w:date="2024-07-05T17:45:00Z"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 xml:space="preserve">I wonder should we remove or rename </w:t>
        </w:r>
        <w:proofErr w:type="spellStart"/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>model$dag</w:t>
        </w:r>
        <w:proofErr w:type="spellEnd"/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 xml:space="preserve">. </w:t>
        </w:r>
      </w:ins>
    </w:p>
    <w:p w:rsidR="001F4B26" w:rsidRPr="001F4B26" w:rsidRDefault="001F4B26" w:rsidP="001F4B26">
      <w:pPr>
        <w:spacing w:after="0" w:line="240" w:lineRule="auto"/>
        <w:rPr>
          <w:ins w:id="33" w:author="Macartan Humphreys" w:date="2024-07-05T17:45:00Z"/>
          <w:rFonts w:ascii="Times New Roman" w:eastAsia="Times New Roman" w:hAnsi="Times New Roman" w:cs="Times New Roman"/>
          <w:color w:val="000000"/>
          <w:sz w:val="24"/>
          <w:szCs w:val="24"/>
        </w:rPr>
      </w:pPr>
      <w:ins w:id="34" w:author="Macartan Humphreys" w:date="2024-07-05T17:45:00Z"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 xml:space="preserve">We only use it for accessing the list of parents. </w:t>
        </w:r>
        <w:proofErr w:type="gramStart"/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>So</w:t>
        </w:r>
        <w:proofErr w:type="gramEnd"/>
        <w:r w:rsidRPr="001F4B26">
          <w:rPr>
            <w:rFonts w:ascii="HelveticaNeue" w:eastAsia="Times New Roman" w:hAnsi="HelveticaNeue" w:cs="Times New Roman"/>
            <w:color w:val="000000"/>
            <w:sz w:val="28"/>
            <w:szCs w:val="28"/>
          </w:rPr>
          <w:t xml:space="preserve"> we could just have a list of parents as an attribute on </w:t>
        </w:r>
        <w:proofErr w:type="spellStart"/>
        <w:r w:rsidRPr="001F4B26">
          <w:rPr>
            <w:rFonts w:ascii="Lucida Console" w:eastAsia="Times New Roman" w:hAnsi="Lucida Console" w:cs="Times New Roman"/>
            <w:color w:val="0000FF"/>
            <w:sz w:val="20"/>
            <w:szCs w:val="20"/>
          </w:rPr>
          <w:t>model$parents_df</w:t>
        </w:r>
        <w:proofErr w:type="spellEnd"/>
      </w:ins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35" w:author="Macartan Humphreys" w:date="2024-07-05T17:47:00Z"/>
          <w:rFonts w:ascii="HelveticaNeue" w:hAnsi="HelveticaNeue" w:cs="HelveticaNeue"/>
          <w:color w:val="000000"/>
          <w:sz w:val="28"/>
          <w:szCs w:val="28"/>
        </w:rPr>
      </w:pPr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36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37" w:author="Macartan Humphreys" w:date="2024-07-05T17:47:00Z">
        <w:r>
          <w:rPr>
            <w:rFonts w:ascii="HelveticaNeue" w:hAnsi="HelveticaNeue" w:cs="HelveticaNeue"/>
            <w:color w:val="000000"/>
            <w:sz w:val="28"/>
            <w:szCs w:val="28"/>
          </w:rPr>
          <w:t>Here’s</w:t>
        </w:r>
      </w:ins>
      <w:ins w:id="38" w:author="Macartan Humphreys" w:date="2024-07-05T17:48:00Z"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 a function to generate the list and replace </w:t>
        </w:r>
        <w:proofErr w:type="spellStart"/>
        <w:r>
          <w:rPr>
            <w:rFonts w:ascii="HelveticaNeue" w:hAnsi="HelveticaNeue" w:cs="HelveticaNeue"/>
            <w:color w:val="000000"/>
            <w:sz w:val="28"/>
            <w:szCs w:val="28"/>
          </w:rPr>
          <w:t>get_parents</w:t>
        </w:r>
        <w:proofErr w:type="spellEnd"/>
      </w:ins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39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40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proofErr w:type="spellStart"/>
      <w:ins w:id="41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generate_node_parents_list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&lt;- function(df) {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42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43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# Initialize an empty list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44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45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lastRenderedPageBreak/>
          <w:t xml:space="preserve"> 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node_parents_list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&lt;- </w:t>
        </w:r>
        <w:proofErr w:type="gram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list(</w:t>
        </w:r>
        <w:proofErr w:type="gram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)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46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47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48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49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# Iterate over each row of the data frame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50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51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for (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i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in </w:t>
        </w:r>
        <w:proofErr w:type="gram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1:nrow</w:t>
        </w:r>
        <w:proofErr w:type="gram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(df)) {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52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53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  node &lt;-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df$node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[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i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]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54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55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 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parent_nodes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&lt;-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df$parent_nodes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[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i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]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56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57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  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58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59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  # Split the parent nodes by comma and remove any whitespace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60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61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 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parent_nodes_list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&lt;- </w:t>
        </w:r>
        <w:proofErr w:type="spellStart"/>
        <w:proofErr w:type="gram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unlist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(</w:t>
        </w:r>
        <w:proofErr w:type="spellStart"/>
        <w:proofErr w:type="gram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strsplit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(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parent_nodes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, ",\\s*"))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62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63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64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  # Assign the parent nodes to the corresponding node in the list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65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66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 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node_parents_list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[[node]] &lt;-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parent_nodes_list</w:t>
        </w:r>
        <w:proofErr w:type="spellEnd"/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67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68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}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69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70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71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72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node_parents_</w:t>
        </w:r>
        <w:proofErr w:type="gram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list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[</w:t>
        </w:r>
        <w:proofErr w:type="spellStart"/>
        <w:proofErr w:type="gram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df$parent_nodes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!= ""]</w:t>
        </w:r>
      </w:ins>
    </w:p>
    <w:p w:rsidR="001F4B26" w:rsidRPr="001F4B26" w:rsidRDefault="001F4B26" w:rsidP="001F4B26">
      <w:pPr>
        <w:widowControl w:val="0"/>
        <w:autoSpaceDE w:val="0"/>
        <w:autoSpaceDN w:val="0"/>
        <w:adjustRightInd w:val="0"/>
        <w:spacing w:after="280" w:line="240" w:lineRule="auto"/>
        <w:rPr>
          <w:ins w:id="73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ins w:id="74" w:author="Macartan Humphreys" w:date="2024-07-05T17:48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}</w:t>
        </w:r>
      </w:ins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75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76" w:author="Macartan Humphreys" w:date="2024-07-05T17:46:00Z"/>
          <w:rFonts w:ascii="HelveticaNeue" w:hAnsi="HelveticaNeue" w:cs="HelveticaNeue"/>
          <w:color w:val="000000"/>
          <w:sz w:val="28"/>
          <w:szCs w:val="28"/>
        </w:rPr>
      </w:pPr>
      <w:ins w:id="77" w:author="Macartan Humphreys" w:date="2024-07-05T17:48:00Z">
        <w:r>
          <w:rPr>
            <w:rFonts w:ascii="HelveticaNeue" w:hAnsi="HelveticaNeue" w:cs="HelveticaNeue"/>
            <w:color w:val="000000"/>
            <w:sz w:val="28"/>
            <w:szCs w:val="28"/>
          </w:rPr>
          <w:t>Need to be sure it goes in the right order and does not break anything</w:t>
        </w:r>
      </w:ins>
    </w:p>
    <w:p w:rsidR="001F4B26" w:rsidDel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del w:id="78" w:author="Macartan Humphreys" w:date="2024-07-05T17:46:00Z"/>
          <w:rFonts w:ascii="HelveticaNeue" w:hAnsi="HelveticaNeue" w:cs="HelveticaNeue"/>
          <w:color w:val="000000"/>
          <w:sz w:val="28"/>
          <w:szCs w:val="28"/>
        </w:rPr>
      </w:pPr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79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S</w:t>
      </w:r>
      <w:r>
        <w:rPr>
          <w:rFonts w:ascii="HelveticaNeue" w:hAnsi="HelveticaNeue" w:cs="HelveticaNeue"/>
          <w:color w:val="000000"/>
          <w:sz w:val="28"/>
          <w:szCs w:val="28"/>
        </w:rPr>
        <w:t xml:space="preserve">ince these classes all inherit from </w:t>
      </w:r>
      <w:proofErr w:type="spellStart"/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data.frame</w:t>
      </w:r>
      <w:proofErr w:type="spellEnd"/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 xml:space="preserve">, trying to plot or summary can results in errors or irrelevant outputs. </w:t>
      </w:r>
    </w:p>
    <w:p w:rsidR="00FE56F0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80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  <w:ins w:id="81" w:author="Macartan Humphreys" w:date="2024-07-05T18:00:00Z">
        <w:r>
          <w:rPr>
            <w:rFonts w:ascii="HelveticaNeue" w:hAnsi="HelveticaNeue" w:cs="HelveticaNeue"/>
            <w:color w:val="000000"/>
            <w:sz w:val="28"/>
            <w:szCs w:val="28"/>
          </w:rPr>
          <w:t>@Gosha can you see what breaks</w:t>
        </w:r>
      </w:ins>
    </w:p>
    <w:p w:rsidR="00FE56F0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82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  <w:ins w:id="83" w:author="Macartan Humphreys" w:date="2024-07-05T18:00:00Z">
        <w:r>
          <w:rPr>
            <w:rFonts w:ascii="HelveticaNeue" w:hAnsi="HelveticaNeue" w:cs="HelveticaNeue"/>
            <w:color w:val="000000"/>
            <w:sz w:val="28"/>
            <w:szCs w:val="28"/>
          </w:rPr>
          <w:lastRenderedPageBreak/>
          <w:t>I saw no problems with printing here</w:t>
        </w:r>
      </w:ins>
    </w:p>
    <w:p w:rsidR="00FE56F0" w:rsidRPr="001F4B26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84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</w:p>
    <w:p w:rsidR="00FE56F0" w:rsidRPr="001F4B26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85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  <w:ins w:id="86" w:author="Macartan Humphreys" w:date="2024-07-05T18:00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lipids_model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&lt;-  </w:t>
        </w:r>
      </w:ins>
    </w:p>
    <w:p w:rsidR="00FE56F0" w:rsidRPr="001F4B26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87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  <w:ins w:id="88" w:author="Macartan Humphreys" w:date="2024-07-05T18:00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  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make_</w:t>
        </w:r>
        <w:proofErr w:type="gram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model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(</w:t>
        </w:r>
        <w:proofErr w:type="gram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"Z -&gt; X -&gt; Y; X &lt;-&gt; Y") |&gt;</w:t>
        </w:r>
      </w:ins>
    </w:p>
    <w:p w:rsidR="00FE56F0" w:rsidRPr="001F4B26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89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  <w:ins w:id="90" w:author="Macartan Humphreys" w:date="2024-07-05T18:00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   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update_model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(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lipids_data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)</w:t>
        </w:r>
      </w:ins>
    </w:p>
    <w:p w:rsidR="00FE56F0" w:rsidRPr="001F4B26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91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</w:p>
    <w:p w:rsidR="00FE56F0" w:rsidRPr="001F4B26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92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  <w:ins w:id="93" w:author="Macartan Humphreys" w:date="2024-07-05T18:00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</w:t>
        </w:r>
      </w:ins>
    </w:p>
    <w:p w:rsidR="00FE56F0" w:rsidRPr="001F4B26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94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  <w:ins w:id="95" w:author="Macartan Humphreys" w:date="2024-07-05T18:00:00Z"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lipids_model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 |&gt; </w:t>
        </w:r>
        <w:proofErr w:type="spellStart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>lapply</w:t>
        </w:r>
        <w:proofErr w:type="spellEnd"/>
        <w:r w:rsidRPr="001F4B26">
          <w:rPr>
            <w:rFonts w:ascii="HelveticaNeue" w:hAnsi="HelveticaNeue" w:cs="HelveticaNeue"/>
            <w:color w:val="000000"/>
            <w:sz w:val="28"/>
            <w:szCs w:val="28"/>
          </w:rPr>
          <w:t xml:space="preserve">(print) </w:t>
        </w:r>
      </w:ins>
    </w:p>
    <w:p w:rsidR="00FE56F0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96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</w:p>
    <w:p w:rsidR="00FE56F0" w:rsidRDefault="00FE56F0" w:rsidP="00FE56F0">
      <w:pPr>
        <w:widowControl w:val="0"/>
        <w:autoSpaceDE w:val="0"/>
        <w:autoSpaceDN w:val="0"/>
        <w:adjustRightInd w:val="0"/>
        <w:spacing w:after="280" w:line="240" w:lineRule="auto"/>
        <w:rPr>
          <w:ins w:id="97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  <w:ins w:id="98" w:author="Macartan Humphreys" w:date="2024-07-05T18:00:00Z">
        <w:r>
          <w:rPr>
            <w:rFonts w:ascii="HelveticaNeue" w:hAnsi="HelveticaNeue" w:cs="HelveticaNeue"/>
            <w:color w:val="000000"/>
            <w:sz w:val="28"/>
            <w:szCs w:val="28"/>
          </w:rPr>
          <w:t>however plotting problems here:</w:t>
        </w:r>
      </w:ins>
    </w:p>
    <w:p w:rsidR="00FE56F0" w:rsidRDefault="00FE56F0" w:rsidP="00FE56F0">
      <w:pPr>
        <w:pStyle w:val="HTMLPreformatted"/>
        <w:shd w:val="clear" w:color="auto" w:fill="FFFFFF"/>
        <w:wordWrap w:val="0"/>
        <w:rPr>
          <w:ins w:id="99" w:author="Macartan Humphreys" w:date="2024-07-05T18:00:00Z"/>
          <w:rFonts w:ascii="Lucida Console" w:hAnsi="Lucida Console"/>
          <w:color w:val="000000"/>
        </w:rPr>
      </w:pPr>
      <w:ins w:id="100" w:author="Macartan Humphreys" w:date="2024-07-05T18:00:00Z">
        <w:r>
          <w:rPr>
            <w:rStyle w:val="gntyacmbe3b"/>
            <w:rFonts w:ascii="Lucida Console" w:hAnsi="Lucida Console"/>
            <w:color w:val="0000FF"/>
          </w:rPr>
          <w:t>plot(</w:t>
        </w:r>
        <w:proofErr w:type="spellStart"/>
        <w:r>
          <w:rPr>
            <w:rStyle w:val="gntyacmbe3b"/>
            <w:rFonts w:ascii="Lucida Console" w:hAnsi="Lucida Console"/>
            <w:color w:val="0000FF"/>
          </w:rPr>
          <w:t>lipids_</w:t>
        </w:r>
        <w:proofErr w:type="gramStart"/>
        <w:r>
          <w:rPr>
            <w:rStyle w:val="gntyacmbe3b"/>
            <w:rFonts w:ascii="Lucida Console" w:hAnsi="Lucida Console"/>
            <w:color w:val="0000FF"/>
          </w:rPr>
          <w:t>model</w:t>
        </w:r>
        <w:proofErr w:type="spellEnd"/>
        <w:r>
          <w:rPr>
            <w:rStyle w:val="gntyacmbe3b"/>
            <w:rFonts w:ascii="Lucida Console" w:hAnsi="Lucida Console"/>
            <w:color w:val="0000FF"/>
          </w:rPr>
          <w:t>[</w:t>
        </w:r>
        <w:proofErr w:type="gramEnd"/>
        <w:r>
          <w:rPr>
            <w:rStyle w:val="gntyacmbe3b"/>
            <w:rFonts w:ascii="Lucida Console" w:hAnsi="Lucida Console"/>
            <w:color w:val="0000FF"/>
          </w:rPr>
          <w:t>[2]])</w:t>
        </w:r>
      </w:ins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01" w:author="Macartan Humphreys" w:date="2024-07-05T17:59:00Z"/>
          <w:rFonts w:ascii="HelveticaNeue" w:hAnsi="HelveticaNeue" w:cs="HelveticaNeue"/>
          <w:color w:val="000000"/>
          <w:sz w:val="28"/>
          <w:szCs w:val="28"/>
        </w:rPr>
      </w:pP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02" w:author="Macartan Humphreys" w:date="2024-07-05T17:48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 xml:space="preserve">Finally, for a model class, 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causal_model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 xml:space="preserve"> clearly</w:t>
      </w:r>
      <w:r>
        <w:rPr>
          <w:rFonts w:ascii="HelveticaNeue" w:hAnsi="HelveticaNeue" w:cs="HelveticaNeue"/>
          <w:color w:val="000000"/>
          <w:sz w:val="28"/>
          <w:szCs w:val="28"/>
        </w:rPr>
        <w:t xml:space="preserve"> needs to have more methods (at least 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confint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 xml:space="preserve"> or alike for instance).</w:t>
      </w:r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103" w:author="Macartan Humphreys" w:date="2024-07-05T18:00:00Z"/>
          <w:rFonts w:ascii="HelveticaNeue" w:hAnsi="HelveticaNeue" w:cs="HelveticaNeue"/>
          <w:color w:val="000000"/>
          <w:sz w:val="28"/>
          <w:szCs w:val="28"/>
        </w:rPr>
      </w:pPr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04" w:author="Macartan Humphreys" w:date="2024-07-05T18:02:00Z"/>
          <w:rFonts w:ascii="HelveticaNeue" w:hAnsi="HelveticaNeue" w:cs="HelveticaNeue"/>
          <w:color w:val="000000"/>
          <w:sz w:val="28"/>
          <w:szCs w:val="28"/>
        </w:rPr>
      </w:pPr>
      <w:ins w:id="105" w:author="Macartan Humphreys" w:date="2024-07-05T18:02:00Z">
        <w:r>
          <w:rPr>
            <w:rFonts w:ascii="HelveticaNeue" w:hAnsi="HelveticaNeue" w:cs="HelveticaNeue"/>
            <w:color w:val="000000"/>
            <w:sz w:val="28"/>
            <w:szCs w:val="28"/>
          </w:rPr>
          <w:t>@all</w:t>
        </w:r>
      </w:ins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06" w:author="Macartan Humphreys" w:date="2024-07-05T17:50:00Z"/>
          <w:rFonts w:ascii="HelveticaNeue" w:hAnsi="HelveticaNeue" w:cs="HelveticaNeue"/>
          <w:color w:val="000000"/>
          <w:sz w:val="28"/>
          <w:szCs w:val="28"/>
        </w:rPr>
      </w:pPr>
      <w:ins w:id="107" w:author="Macartan Humphreys" w:date="2024-07-05T18:00:00Z"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OK so this is not like other model classes which are for estimation outputs not for models in our sense. </w:t>
        </w:r>
      </w:ins>
    </w:p>
    <w:p w:rsidR="001F4B26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08" w:author="Macartan Humphreys" w:date="2024-07-05T18:02:00Z"/>
          <w:rFonts w:ascii="HelveticaNeue" w:hAnsi="HelveticaNeue" w:cs="HelveticaNeue"/>
          <w:color w:val="000000"/>
          <w:sz w:val="28"/>
          <w:szCs w:val="28"/>
        </w:rPr>
      </w:pPr>
      <w:proofErr w:type="spellStart"/>
      <w:ins w:id="109" w:author="Macartan Humphreys" w:date="2024-07-05T18:01:00Z">
        <w:r>
          <w:rPr>
            <w:rFonts w:ascii="HelveticaNeue" w:hAnsi="HelveticaNeue" w:cs="HelveticaNeue"/>
            <w:color w:val="000000"/>
            <w:sz w:val="28"/>
            <w:szCs w:val="28"/>
          </w:rPr>
          <w:t>Confint</w:t>
        </w:r>
        <w:proofErr w:type="spellEnd"/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 makes no sense for </w:t>
        </w:r>
        <w:proofErr w:type="spellStart"/>
        <w:r>
          <w:rPr>
            <w:rFonts w:ascii="HelveticaNeue" w:hAnsi="HelveticaNeue" w:cs="HelveticaNeue"/>
            <w:color w:val="000000"/>
            <w:sz w:val="28"/>
            <w:szCs w:val="28"/>
          </w:rPr>
          <w:t>ussomething</w:t>
        </w:r>
        <w:proofErr w:type="spellEnd"/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 similar could b</w:t>
        </w:r>
      </w:ins>
      <w:ins w:id="110" w:author="Macartan Humphreys" w:date="2024-07-05T18:02:00Z">
        <w:r>
          <w:rPr>
            <w:rFonts w:ascii="HelveticaNeue" w:hAnsi="HelveticaNeue" w:cs="HelveticaNeue"/>
            <w:color w:val="000000"/>
            <w:sz w:val="28"/>
            <w:szCs w:val="28"/>
          </w:rPr>
          <w:t>e applied to a query output but it’s a bit silly</w:t>
        </w:r>
      </w:ins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11" w:author="Macartan Humphreys" w:date="2024-07-05T18:05:00Z"/>
          <w:rFonts w:ascii="HelveticaNeue" w:hAnsi="HelveticaNeue" w:cs="HelveticaNeue"/>
          <w:color w:val="000000"/>
          <w:sz w:val="28"/>
          <w:szCs w:val="28"/>
        </w:rPr>
      </w:pPr>
      <w:proofErr w:type="gramStart"/>
      <w:ins w:id="112" w:author="Macartan Humphreys" w:date="2024-07-05T18:02:00Z">
        <w:r>
          <w:rPr>
            <w:rFonts w:ascii="HelveticaNeue" w:hAnsi="HelveticaNeue" w:cs="HelveticaNeue"/>
            <w:color w:val="000000"/>
            <w:sz w:val="28"/>
            <w:szCs w:val="28"/>
          </w:rPr>
          <w:t>So</w:t>
        </w:r>
        <w:proofErr w:type="gramEnd"/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 say people expect this. Should we provide a *message* as part of summary(model) that advises people that for estimates they should use query(model)</w:t>
        </w:r>
      </w:ins>
      <w:ins w:id="113" w:author="Macartan Humphreys" w:date="2024-07-05T18:03:00Z"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: “This is a summary of the model structure. To generate estimates for queries of interest please use </w:t>
        </w:r>
        <w:proofErr w:type="spellStart"/>
        <w:r>
          <w:rPr>
            <w:rFonts w:ascii="HelveticaNeue" w:hAnsi="HelveticaNeue" w:cs="HelveticaNeue"/>
            <w:color w:val="000000"/>
            <w:sz w:val="28"/>
            <w:szCs w:val="28"/>
          </w:rPr>
          <w:t>query_model</w:t>
        </w:r>
        <w:proofErr w:type="spellEnd"/>
        <w:r>
          <w:rPr>
            <w:rFonts w:ascii="HelveticaNeue" w:hAnsi="HelveticaNeue" w:cs="HelveticaNeue"/>
            <w:color w:val="000000"/>
            <w:sz w:val="28"/>
            <w:szCs w:val="28"/>
          </w:rPr>
          <w:t>” or something similar</w:t>
        </w:r>
        <w:r>
          <w:rPr>
            <w:rFonts w:ascii="HelveticaNeue" w:hAnsi="HelveticaNeue" w:cs="HelveticaNeue"/>
            <w:color w:val="000000"/>
            <w:sz w:val="28"/>
            <w:szCs w:val="28"/>
          </w:rPr>
          <w:br/>
        </w:r>
      </w:ins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14" w:author="Macartan Humphreys" w:date="2024-07-05T18:05:00Z"/>
          <w:rFonts w:ascii="HelveticaNeue" w:hAnsi="HelveticaNeue" w:cs="HelveticaNeue"/>
          <w:color w:val="000000"/>
          <w:sz w:val="28"/>
          <w:szCs w:val="28"/>
        </w:rPr>
      </w:pPr>
      <w:ins w:id="115" w:author="Macartan Humphreys" w:date="2024-07-05T18:05:00Z">
        <w:r>
          <w:rPr>
            <w:rFonts w:ascii="HelveticaNeue" w:hAnsi="HelveticaNeue" w:cs="HelveticaNeue"/>
            <w:color w:val="000000"/>
            <w:sz w:val="28"/>
            <w:szCs w:val="28"/>
          </w:rPr>
          <w:lastRenderedPageBreak/>
          <w:t>Or we give more informative messages here:</w:t>
        </w:r>
      </w:ins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FE56F0" w:rsidRPr="00FE56F0" w:rsidTr="00FE56F0">
        <w:trPr>
          <w:tblCellSpacing w:w="0" w:type="dxa"/>
          <w:ins w:id="116" w:author="Macartan Humphreys" w:date="2024-07-05T18:05:00Z"/>
        </w:trPr>
        <w:tc>
          <w:tcPr>
            <w:tcW w:w="0" w:type="auto"/>
            <w:shd w:val="clear" w:color="auto" w:fill="FFFFFF"/>
            <w:hideMark/>
          </w:tcPr>
          <w:p w:rsidR="00FE56F0" w:rsidRPr="00FE56F0" w:rsidRDefault="00FE56F0" w:rsidP="00FE5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ins w:id="117" w:author="Macartan Humphreys" w:date="2024-07-05T18:05:00Z"/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ins w:id="118" w:author="Macartan Humphreys" w:date="2024-07-05T18:05:00Z">
              <w:r w:rsidRPr="00FE56F0">
                <w:rPr>
                  <w:rFonts w:ascii="Lucida Console" w:eastAsia="Times New Roman" w:hAnsi="Lucida Console" w:cs="Courier New"/>
                  <w:color w:val="0000FF"/>
                  <w:sz w:val="20"/>
                  <w:szCs w:val="20"/>
                </w:rPr>
                <w:t xml:space="preserve">&gt; </w:t>
              </w:r>
              <w:proofErr w:type="spellStart"/>
              <w:r w:rsidRPr="00FE56F0">
                <w:rPr>
                  <w:rFonts w:ascii="Lucida Console" w:eastAsia="Times New Roman" w:hAnsi="Lucida Console" w:cs="Courier New"/>
                  <w:color w:val="0000FF"/>
                  <w:sz w:val="20"/>
                  <w:szCs w:val="20"/>
                </w:rPr>
                <w:t>confint</w:t>
              </w:r>
              <w:proofErr w:type="spellEnd"/>
              <w:r w:rsidRPr="00FE56F0">
                <w:rPr>
                  <w:rFonts w:ascii="Lucida Console" w:eastAsia="Times New Roman" w:hAnsi="Lucida Console" w:cs="Courier New"/>
                  <w:color w:val="0000FF"/>
                  <w:sz w:val="20"/>
                  <w:szCs w:val="20"/>
                </w:rPr>
                <w:t>(model)</w:t>
              </w:r>
            </w:ins>
          </w:p>
          <w:p w:rsidR="00FE56F0" w:rsidRPr="00FE56F0" w:rsidRDefault="00FE56F0" w:rsidP="00FE5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ins w:id="119" w:author="Macartan Humphreys" w:date="2024-07-05T18:05:00Z"/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ins w:id="120" w:author="Macartan Humphreys" w:date="2024-07-05T18:05:00Z"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 xml:space="preserve">Error in </w:t>
              </w:r>
              <w:proofErr w:type="spellStart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>UseMethod</w:t>
              </w:r>
              <w:proofErr w:type="spellEnd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>("</w:t>
              </w:r>
              <w:proofErr w:type="spellStart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>vcov</w:t>
              </w:r>
              <w:proofErr w:type="spellEnd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>"</w:t>
              </w:r>
              <w:proofErr w:type="gramStart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>) :</w:t>
              </w:r>
              <w:proofErr w:type="gramEnd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 xml:space="preserve"> </w:t>
              </w:r>
            </w:ins>
          </w:p>
          <w:p w:rsidR="00FE56F0" w:rsidRPr="00FE56F0" w:rsidRDefault="00FE56F0" w:rsidP="00FE5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ins w:id="121" w:author="Macartan Humphreys" w:date="2024-07-05T18:05:00Z"/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ins w:id="122" w:author="Macartan Humphreys" w:date="2024-07-05T18:05:00Z"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 xml:space="preserve">  no applicable method for '</w:t>
              </w:r>
              <w:proofErr w:type="spellStart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>vcov</w:t>
              </w:r>
              <w:proofErr w:type="spellEnd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>' applied to an object of class "</w:t>
              </w:r>
              <w:proofErr w:type="spellStart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>causal_model</w:t>
              </w:r>
              <w:proofErr w:type="spellEnd"/>
              <w:r w:rsidRPr="00FE56F0">
                <w:rPr>
                  <w:rFonts w:ascii="Lucida Console" w:eastAsia="Times New Roman" w:hAnsi="Lucida Console" w:cs="Courier New"/>
                  <w:color w:val="C5060B"/>
                  <w:sz w:val="20"/>
                  <w:szCs w:val="20"/>
                </w:rPr>
                <w:t>"</w:t>
              </w:r>
            </w:ins>
          </w:p>
          <w:p w:rsidR="00FE56F0" w:rsidRDefault="00FE56F0" w:rsidP="00FE5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ins w:id="123" w:author="Macartan Humphreys" w:date="2024-07-05T18:05:00Z"/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FE56F0" w:rsidRPr="00FE56F0" w:rsidRDefault="00FE56F0" w:rsidP="00FE5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ins w:id="124" w:author="Macartan Humphreys" w:date="2024-07-05T18:05:00Z"/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bookmarkStart w:id="125" w:name="_GoBack"/>
            <w:bookmarkEnd w:id="125"/>
            <w:ins w:id="126" w:author="Macartan Humphreys" w:date="2024-07-05T18:05:00Z">
              <w:r w:rsidRPr="00FE56F0">
                <w:rPr>
                  <w:rFonts w:ascii="Lucida Console" w:eastAsia="Times New Roman" w:hAnsi="Lucida Console" w:cs="Courier New"/>
                  <w:color w:val="0000FF"/>
                  <w:sz w:val="20"/>
                  <w:szCs w:val="20"/>
                </w:rPr>
                <w:t xml:space="preserve">&gt; </w:t>
              </w:r>
              <w:proofErr w:type="spellStart"/>
              <w:r w:rsidRPr="00FE56F0">
                <w:rPr>
                  <w:rFonts w:ascii="Lucida Console" w:eastAsia="Times New Roman" w:hAnsi="Lucida Console" w:cs="Courier New"/>
                  <w:color w:val="0000FF"/>
                  <w:sz w:val="20"/>
                  <w:szCs w:val="20"/>
                </w:rPr>
                <w:t>coef</w:t>
              </w:r>
              <w:proofErr w:type="spellEnd"/>
              <w:r w:rsidRPr="00FE56F0">
                <w:rPr>
                  <w:rFonts w:ascii="Lucida Console" w:eastAsia="Times New Roman" w:hAnsi="Lucida Console" w:cs="Courier New"/>
                  <w:color w:val="0000FF"/>
                  <w:sz w:val="20"/>
                  <w:szCs w:val="20"/>
                </w:rPr>
                <w:t>(model)</w:t>
              </w:r>
            </w:ins>
          </w:p>
          <w:p w:rsidR="00FE56F0" w:rsidRPr="00FE56F0" w:rsidRDefault="00FE56F0" w:rsidP="00FE5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ins w:id="127" w:author="Macartan Humphreys" w:date="2024-07-05T18:05:00Z"/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ins w:id="128" w:author="Macartan Humphreys" w:date="2024-07-05T18:05:00Z">
              <w:r w:rsidRPr="00FE56F0">
                <w:rPr>
                  <w:rFonts w:ascii="Lucida Console" w:eastAsia="Times New Roman" w:hAnsi="Lucida Console" w:cs="Courier New"/>
                  <w:color w:val="000000"/>
                  <w:sz w:val="20"/>
                  <w:szCs w:val="20"/>
                  <w:bdr w:val="none" w:sz="0" w:space="0" w:color="auto" w:frame="1"/>
                </w:rPr>
                <w:t>NULL</w:t>
              </w:r>
            </w:ins>
          </w:p>
          <w:p w:rsidR="00FE56F0" w:rsidRPr="00FE56F0" w:rsidRDefault="00FE56F0" w:rsidP="00FE56F0">
            <w:pPr>
              <w:spacing w:after="0" w:line="240" w:lineRule="auto"/>
              <w:rPr>
                <w:ins w:id="129" w:author="Macartan Humphreys" w:date="2024-07-05T18:05:00Z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6F0" w:rsidRPr="00FE56F0" w:rsidTr="00FE56F0">
        <w:trPr>
          <w:tblCellSpacing w:w="0" w:type="dxa"/>
          <w:ins w:id="130" w:author="Macartan Humphreys" w:date="2024-07-05T18:05:00Z"/>
        </w:trPr>
        <w:tc>
          <w:tcPr>
            <w:tcW w:w="0" w:type="auto"/>
            <w:shd w:val="clear" w:color="auto" w:fill="FFFFFF"/>
            <w:hideMark/>
          </w:tcPr>
          <w:p w:rsidR="00FE56F0" w:rsidRPr="00FE56F0" w:rsidRDefault="00FE56F0" w:rsidP="00FE56F0">
            <w:pPr>
              <w:spacing w:after="0" w:line="240" w:lineRule="auto"/>
              <w:rPr>
                <w:ins w:id="131" w:author="Macartan Humphreys" w:date="2024-07-05T18:0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6F0" w:rsidRPr="00FE56F0" w:rsidTr="00FE56F0">
        <w:trPr>
          <w:tblCellSpacing w:w="0" w:type="dxa"/>
          <w:ins w:id="132" w:author="Macartan Humphreys" w:date="2024-07-05T18:05:00Z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FE56F0" w:rsidRPr="00FE56F0">
              <w:trPr>
                <w:tblCellSpacing w:w="0" w:type="dxa"/>
                <w:ins w:id="133" w:author="Macartan Humphreys" w:date="2024-07-05T18:05:00Z"/>
              </w:trPr>
              <w:tc>
                <w:tcPr>
                  <w:tcW w:w="15" w:type="dxa"/>
                  <w:hideMark/>
                </w:tcPr>
                <w:p w:rsidR="00FE56F0" w:rsidRPr="00FE56F0" w:rsidRDefault="00FE56F0" w:rsidP="00FE56F0">
                  <w:pPr>
                    <w:spacing w:after="0" w:line="240" w:lineRule="auto"/>
                    <w:rPr>
                      <w:ins w:id="134" w:author="Macartan Humphreys" w:date="2024-07-05T18:05:00Z"/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ins w:id="135" w:author="Macartan Humphreys" w:date="2024-07-05T18:05:00Z">
                    <w:r w:rsidRPr="00FE56F0">
                      <w:rPr>
                        <w:rFonts w:ascii="Lucida Console" w:eastAsia="Times New Roman" w:hAnsi="Lucida Console" w:cs="Times New Roman"/>
                        <w:color w:val="0000FF"/>
                        <w:sz w:val="24"/>
                        <w:szCs w:val="24"/>
                      </w:rPr>
                      <w:t xml:space="preserve">&gt; </w:t>
                    </w:r>
                  </w:ins>
                </w:p>
              </w:tc>
            </w:tr>
          </w:tbl>
          <w:p w:rsidR="00FE56F0" w:rsidRPr="00FE56F0" w:rsidRDefault="00FE56F0" w:rsidP="00FE56F0">
            <w:pPr>
              <w:spacing w:after="0" w:line="240" w:lineRule="auto"/>
              <w:rPr>
                <w:ins w:id="136" w:author="Macartan Humphreys" w:date="2024-07-05T18:05:00Z"/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37" w:author="Macartan Humphreys" w:date="2024-07-05T18:05:00Z"/>
          <w:rFonts w:ascii="HelveticaNeue" w:hAnsi="HelveticaNeue" w:cs="HelveticaNeue"/>
          <w:color w:val="000000"/>
          <w:sz w:val="28"/>
          <w:szCs w:val="28"/>
        </w:rPr>
      </w:pPr>
    </w:p>
    <w:p w:rsidR="00FE56F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ins w:id="138" w:author="Macartan Humphreys" w:date="2024-07-05T18:03:00Z">
        <w:r>
          <w:rPr>
            <w:rFonts w:ascii="HelveticaNeue" w:hAnsi="HelveticaNeue" w:cs="HelveticaNeue"/>
            <w:color w:val="000000"/>
            <w:sz w:val="28"/>
            <w:szCs w:val="28"/>
          </w:rPr>
          <w:br/>
        </w:r>
        <w:proofErr w:type="spellStart"/>
        <w:r>
          <w:rPr>
            <w:rFonts w:ascii="HelveticaNeue" w:hAnsi="HelveticaNeue" w:cs="HelveticaNeue"/>
            <w:color w:val="000000"/>
            <w:sz w:val="28"/>
            <w:szCs w:val="28"/>
          </w:rPr>
          <w:t>Alteranative</w:t>
        </w:r>
        <w:proofErr w:type="spellEnd"/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 (but maybe silly) we cou</w:t>
        </w:r>
      </w:ins>
      <w:ins w:id="139" w:author="Macartan Humphreys" w:date="2024-07-05T18:04:00Z"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ld provide a kind of default query. </w:t>
        </w:r>
        <w:proofErr w:type="spellStart"/>
        <w:r>
          <w:rPr>
            <w:rFonts w:ascii="HelveticaNeue" w:hAnsi="HelveticaNeue" w:cs="HelveticaNeue"/>
            <w:color w:val="000000"/>
            <w:sz w:val="28"/>
            <w:szCs w:val="28"/>
          </w:rPr>
          <w:t>E.g</w:t>
        </w:r>
        <w:proofErr w:type="spellEnd"/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 the effect of node 1 on node n under priors.  But that could be slow as well as silly.</w:t>
        </w:r>
      </w:ins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o Loading the package gives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&gt; library("CausalQueries")</w:t>
      </w:r>
      <w:r>
        <w:rPr>
          <w:rFonts w:ascii="Tahoma" w:hAnsi="Tahoma" w:cs="Tahoma"/>
          <w:color w:val="000000"/>
          <w:sz w:val="28"/>
          <w:szCs w:val="28"/>
        </w:rPr>
        <w:t> </w:t>
      </w:r>
      <w:r>
        <w:rPr>
          <w:rFonts w:ascii="HelveticaNeue" w:hAnsi="HelveticaNeue" w:cs="HelveticaNeue"/>
          <w:color w:val="000000"/>
          <w:sz w:val="28"/>
          <w:szCs w:val="28"/>
        </w:rPr>
        <w:t xml:space="preserve">Loading required package: 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dplyr</w:t>
      </w:r>
      <w:proofErr w:type="spellEnd"/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Attaching package: ‘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dplyr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’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The following objects are masked from ‘</w:t>
      </w:r>
      <w:proofErr w:type="spellStart"/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package:stats</w:t>
      </w:r>
      <w:proofErr w:type="spellEnd"/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>’: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filter, lag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The f</w:t>
      </w:r>
      <w:r>
        <w:rPr>
          <w:rFonts w:ascii="HelveticaNeue" w:hAnsi="HelveticaNeue" w:cs="HelveticaNeue"/>
          <w:color w:val="000000"/>
          <w:sz w:val="28"/>
          <w:szCs w:val="28"/>
        </w:rPr>
        <w:t>ollowing objects are masked from ‘</w:t>
      </w:r>
      <w:proofErr w:type="spellStart"/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package:base</w:t>
      </w:r>
      <w:proofErr w:type="spellEnd"/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>’: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 xml:space="preserve">intersect, 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setdiff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 xml:space="preserve">, 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setequal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>, union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 xml:space="preserve">Loading required package: 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Rcpp</w:t>
      </w:r>
      <w:proofErr w:type="spellEnd"/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40" w:author="Macartan Humphreys" w:date="2024-07-05T17:52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 xml:space="preserve">This raises the question why it is not sufficient to have </w:t>
      </w:r>
      <w:proofErr w:type="spellStart"/>
      <w:r>
        <w:rPr>
          <w:rFonts w:ascii="HelveticaNeue" w:hAnsi="HelveticaNeue" w:cs="HelveticaNeue"/>
          <w:color w:val="000000"/>
          <w:sz w:val="28"/>
          <w:szCs w:val="28"/>
        </w:rPr>
        <w:t>dplyr</w:t>
      </w:r>
      <w:proofErr w:type="spellEnd"/>
      <w:r>
        <w:rPr>
          <w:rFonts w:ascii="HelveticaNeue" w:hAnsi="HelveticaNeue" w:cs="HelveticaNeue"/>
          <w:color w:val="000000"/>
          <w:sz w:val="28"/>
          <w:szCs w:val="28"/>
        </w:rPr>
        <w:t xml:space="preserve"> in Imports and thus avoid masking base R functions.</w:t>
      </w:r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141" w:author="Macartan Humphreys" w:date="2024-07-05T17:52:00Z"/>
          <w:rFonts w:ascii="HelveticaNeue" w:hAnsi="HelveticaNeue" w:cs="HelveticaNeue"/>
          <w:color w:val="000000"/>
          <w:sz w:val="28"/>
          <w:szCs w:val="28"/>
        </w:rPr>
      </w:pPr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ins w:id="142" w:author="Macartan Humphreys" w:date="2024-07-05T17:53:00Z"/>
          <w:rFonts w:ascii="HelveticaNeue" w:hAnsi="HelveticaNeue" w:cs="HelveticaNeue"/>
          <w:color w:val="000000"/>
          <w:sz w:val="28"/>
          <w:szCs w:val="28"/>
        </w:rPr>
      </w:pPr>
      <w:ins w:id="143" w:author="Macartan Humphreys" w:date="2024-07-05T17:52:00Z">
        <w:r>
          <w:rPr>
            <w:rFonts w:ascii="HelveticaNeue" w:hAnsi="HelveticaNeue" w:cs="HelveticaNeue"/>
            <w:color w:val="000000"/>
            <w:sz w:val="28"/>
            <w:szCs w:val="28"/>
          </w:rPr>
          <w:t xml:space="preserve">@Lily can </w:t>
        </w:r>
      </w:ins>
      <w:ins w:id="144" w:author="Macartan Humphreys" w:date="2024-07-05T17:53:00Z">
        <w:r>
          <w:rPr>
            <w:rFonts w:ascii="HelveticaNeue" w:hAnsi="HelveticaNeue" w:cs="HelveticaNeue"/>
            <w:color w:val="000000"/>
            <w:sz w:val="28"/>
            <w:szCs w:val="28"/>
          </w:rPr>
          <w:t>you clean up these imports?</w:t>
        </w:r>
      </w:ins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lastRenderedPageBreak/>
        <w:t xml:space="preserve">o </w:t>
      </w:r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The</w:t>
      </w:r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 xml:space="preserve"> output of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 xml:space="preserve">&gt; </w:t>
      </w:r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help(</w:t>
      </w:r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>p</w:t>
      </w:r>
      <w:r>
        <w:rPr>
          <w:rFonts w:ascii="HelveticaNeue" w:hAnsi="HelveticaNeue" w:cs="HelveticaNeue"/>
          <w:color w:val="000000"/>
          <w:sz w:val="28"/>
          <w:szCs w:val="28"/>
        </w:rPr>
        <w:t>ackage = "CausalQueries")</w:t>
      </w:r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45" w:author="Macartan Humphreys" w:date="2024-07-05T17:53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lists also internal functions. This can be avoided by adding keyword internal to the respective man pages.</w:t>
      </w:r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Neue" w:hAnsi="HelveticaNeue" w:cs="HelveticaNeue"/>
          <w:color w:val="000000"/>
          <w:sz w:val="28"/>
          <w:szCs w:val="28"/>
        </w:rPr>
      </w:pPr>
      <w:ins w:id="146" w:author="Macartan Humphreys" w:date="2024-07-05T17:53:00Z">
        <w:r>
          <w:rPr>
            <w:rFonts w:ascii="HelveticaNeue" w:hAnsi="HelveticaNeue" w:cs="HelveticaNeue"/>
            <w:color w:val="000000"/>
            <w:sz w:val="28"/>
            <w:szCs w:val="28"/>
          </w:rPr>
          <w:t>@ Till can you look at this</w:t>
        </w:r>
      </w:ins>
    </w:p>
    <w:p w:rsidR="00000000" w:rsidRDefault="00FE56F0">
      <w:pPr>
        <w:widowControl w:val="0"/>
        <w:autoSpaceDE w:val="0"/>
        <w:autoSpaceDN w:val="0"/>
        <w:adjustRightInd w:val="0"/>
        <w:spacing w:after="280" w:line="240" w:lineRule="auto"/>
        <w:rPr>
          <w:ins w:id="147" w:author="Macartan Humphreys" w:date="2024-07-05T17:53:00Z"/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 xml:space="preserve">o </w:t>
      </w:r>
      <w:proofErr w:type="gramStart"/>
      <w:r>
        <w:rPr>
          <w:rFonts w:ascii="HelveticaNeue" w:hAnsi="HelveticaNeue" w:cs="HelveticaNeue"/>
          <w:color w:val="000000"/>
          <w:sz w:val="28"/>
          <w:szCs w:val="28"/>
        </w:rPr>
        <w:t>The</w:t>
      </w:r>
      <w:proofErr w:type="gramEnd"/>
      <w:r>
        <w:rPr>
          <w:rFonts w:ascii="HelveticaNeue" w:hAnsi="HelveticaNeue" w:cs="HelveticaNeue"/>
          <w:color w:val="000000"/>
          <w:sz w:val="28"/>
          <w:szCs w:val="28"/>
        </w:rPr>
        <w:t xml:space="preserve"> manuscript lacks a conclusion / summary section at the end.</w:t>
      </w:r>
    </w:p>
    <w:p w:rsidR="001F4B26" w:rsidRDefault="001F4B26">
      <w:pPr>
        <w:widowControl w:val="0"/>
        <w:autoSpaceDE w:val="0"/>
        <w:autoSpaceDN w:val="0"/>
        <w:adjustRightInd w:val="0"/>
        <w:spacing w:after="280" w:line="240" w:lineRule="auto"/>
      </w:pPr>
      <w:ins w:id="148" w:author="Macartan Humphreys" w:date="2024-07-05T17:53:00Z">
        <w:r>
          <w:t>@Macartan add</w:t>
        </w:r>
      </w:ins>
    </w:p>
    <w:sectPr w:rsidR="001F4B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cartan Humphreys">
    <w15:presenceInfo w15:providerId="AD" w15:userId="S-1-5-21-3308023661-3915791984-1724325443-655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26"/>
    <w:rsid w:val="001F4B26"/>
    <w:rsid w:val="00F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62724"/>
  <w14:defaultImageDpi w14:val="0"/>
  <w15:docId w15:val="{9F91C77C-8FEA-4ED3-B4D0-5970E22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B26"/>
    <w:rPr>
      <w:rFonts w:ascii="Courier New" w:eastAsia="Times New Roman" w:hAnsi="Courier New" w:cs="Courier New"/>
      <w:sz w:val="20"/>
      <w:szCs w:val="20"/>
    </w:rPr>
  </w:style>
  <w:style w:type="character" w:customStyle="1" w:styleId="gntyacmbe3b">
    <w:name w:val="gntyacmbe3b"/>
    <w:rsid w:val="001F4B26"/>
  </w:style>
  <w:style w:type="paragraph" w:styleId="BalloonText">
    <w:name w:val="Balloon Text"/>
    <w:basedOn w:val="Normal"/>
    <w:link w:val="BalloonTextChar"/>
    <w:uiPriority w:val="99"/>
    <w:semiHidden/>
    <w:unhideWhenUsed/>
    <w:rsid w:val="00FE5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F0"/>
    <w:rPr>
      <w:rFonts w:ascii="Segoe UI" w:hAnsi="Segoe UI" w:cs="Segoe UI"/>
      <w:sz w:val="18"/>
      <w:szCs w:val="18"/>
    </w:rPr>
  </w:style>
  <w:style w:type="character" w:customStyle="1" w:styleId="gntyacmbf4b">
    <w:name w:val="gntyacmbf4b"/>
    <w:basedOn w:val="DefaultParagraphFont"/>
    <w:rsid w:val="00FE56F0"/>
  </w:style>
  <w:style w:type="character" w:customStyle="1" w:styleId="gntyacmbi3b">
    <w:name w:val="gntyacmbi3b"/>
    <w:basedOn w:val="DefaultParagraphFont"/>
    <w:rsid w:val="00FE56F0"/>
  </w:style>
  <w:style w:type="character" w:customStyle="1" w:styleId="gntyacmbo3b">
    <w:name w:val="gntyacmbo3b"/>
    <w:basedOn w:val="DefaultParagraphFont"/>
    <w:rsid w:val="00F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Macartan Humphreys</dc:creator>
  <cp:keywords/>
  <dc:description/>
  <cp:lastModifiedBy>Macartan Humphreys</cp:lastModifiedBy>
  <cp:revision>3</cp:revision>
  <dcterms:created xsi:type="dcterms:W3CDTF">2024-07-05T15:56:00Z</dcterms:created>
  <dcterms:modified xsi:type="dcterms:W3CDTF">2024-07-05T16:05:00Z</dcterms:modified>
</cp:coreProperties>
</file>